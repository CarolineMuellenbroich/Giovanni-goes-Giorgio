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AA8" w:rsidRPr="006C7AA8" w:rsidRDefault="006C7AA8" w:rsidP="006C7AA8">
      <w:pPr>
        <w:jc w:val="center"/>
        <w:rPr>
          <w:rFonts w:ascii="Helvetica" w:hAnsi="Helvetica" w:cs="Helvetica"/>
          <w:b/>
          <w:color w:val="000000"/>
          <w:sz w:val="20"/>
          <w:szCs w:val="20"/>
        </w:rPr>
      </w:pPr>
      <w:r w:rsidRPr="006C7AA8">
        <w:rPr>
          <w:rFonts w:ascii="Helvetica" w:hAnsi="Helvetica" w:cs="Helvetica"/>
          <w:b/>
          <w:color w:val="000000"/>
          <w:sz w:val="20"/>
          <w:szCs w:val="20"/>
        </w:rPr>
        <w:t>Sample cover letter for submission of a paper to an SPIE journal</w:t>
      </w:r>
    </w:p>
    <w:p w:rsidR="006C7AA8" w:rsidRDefault="006C7AA8">
      <w:pPr>
        <w:rPr>
          <w:rFonts w:ascii="Helvetica" w:hAnsi="Helvetica" w:cs="Helvetica"/>
          <w:color w:val="000000"/>
          <w:sz w:val="20"/>
          <w:szCs w:val="20"/>
        </w:rPr>
      </w:pPr>
    </w:p>
    <w:p w:rsidR="00CE5CC6" w:rsidRDefault="00CE5CC6" w:rsidP="00015225">
      <w:pPr>
        <w:jc w:val="right"/>
        <w:rPr>
          <w:rFonts w:ascii="Helvetica" w:hAnsi="Helvetica" w:cs="Helvetica"/>
          <w:color w:val="000000"/>
          <w:sz w:val="20"/>
          <w:szCs w:val="20"/>
        </w:rPr>
      </w:pPr>
      <w:r>
        <w:rPr>
          <w:rFonts w:ascii="Helvetica" w:hAnsi="Helvetica" w:cs="Helvetica"/>
          <w:color w:val="000000"/>
          <w:sz w:val="20"/>
          <w:szCs w:val="20"/>
        </w:rPr>
        <w:t>[</w:t>
      </w:r>
      <w:proofErr w:type="gramStart"/>
      <w:r w:rsidR="003A3DAA">
        <w:rPr>
          <w:rFonts w:ascii="Helvetica" w:hAnsi="Helvetica" w:cs="Helvetica"/>
          <w:color w:val="000000"/>
          <w:sz w:val="20"/>
          <w:szCs w:val="20"/>
        </w:rPr>
        <w:t>Your</w:t>
      </w:r>
      <w:proofErr w:type="gramEnd"/>
      <w:r w:rsidR="003A3DAA">
        <w:rPr>
          <w:rFonts w:ascii="Helvetica" w:hAnsi="Helvetica" w:cs="Helvetica"/>
          <w:color w:val="000000"/>
          <w:sz w:val="20"/>
          <w:szCs w:val="20"/>
        </w:rPr>
        <w:t xml:space="preserve"> </w:t>
      </w:r>
      <w:r>
        <w:rPr>
          <w:rFonts w:ascii="Helvetica" w:hAnsi="Helvetica" w:cs="Helvetica"/>
          <w:color w:val="000000"/>
          <w:sz w:val="20"/>
          <w:szCs w:val="20"/>
        </w:rPr>
        <w:t>Name]</w:t>
      </w:r>
      <w:r>
        <w:rPr>
          <w:rFonts w:ascii="Helvetica" w:hAnsi="Helvetica" w:cs="Helvetica"/>
          <w:color w:val="000000"/>
          <w:sz w:val="20"/>
          <w:szCs w:val="20"/>
        </w:rPr>
        <w:br/>
        <w:t>[</w:t>
      </w:r>
      <w:proofErr w:type="gramStart"/>
      <w:r w:rsidR="006C7AA8">
        <w:rPr>
          <w:rFonts w:ascii="Helvetica" w:hAnsi="Helvetica" w:cs="Helvetica"/>
          <w:color w:val="000000"/>
          <w:sz w:val="20"/>
          <w:szCs w:val="20"/>
        </w:rPr>
        <w:t>Your</w:t>
      </w:r>
      <w:proofErr w:type="gramEnd"/>
      <w:r w:rsidR="006C7AA8">
        <w:rPr>
          <w:rFonts w:ascii="Helvetica" w:hAnsi="Helvetica" w:cs="Helvetica"/>
          <w:color w:val="000000"/>
          <w:sz w:val="20"/>
          <w:szCs w:val="20"/>
        </w:rPr>
        <w:t xml:space="preserve"> Affiliation]</w:t>
      </w:r>
      <w:r w:rsidR="006C7AA8">
        <w:rPr>
          <w:rFonts w:ascii="Helvetica" w:hAnsi="Helvetica" w:cs="Helvetica"/>
          <w:color w:val="000000"/>
          <w:sz w:val="20"/>
          <w:szCs w:val="20"/>
        </w:rPr>
        <w:br/>
        <w:t>[</w:t>
      </w:r>
      <w:proofErr w:type="gramStart"/>
      <w:r w:rsidR="006C7AA8">
        <w:rPr>
          <w:rFonts w:ascii="Helvetica" w:hAnsi="Helvetica" w:cs="Helvetica"/>
          <w:color w:val="000000"/>
          <w:sz w:val="20"/>
          <w:szCs w:val="20"/>
        </w:rPr>
        <w:t>Your</w:t>
      </w:r>
      <w:proofErr w:type="gramEnd"/>
      <w:r w:rsidR="006C7AA8">
        <w:rPr>
          <w:rFonts w:ascii="Helvetica" w:hAnsi="Helvetica" w:cs="Helvetica"/>
          <w:color w:val="000000"/>
          <w:sz w:val="20"/>
          <w:szCs w:val="20"/>
        </w:rPr>
        <w:t xml:space="preserve"> </w:t>
      </w:r>
      <w:r>
        <w:rPr>
          <w:rFonts w:ascii="Helvetica" w:hAnsi="Helvetica" w:cs="Helvetica"/>
          <w:color w:val="000000"/>
          <w:sz w:val="20"/>
          <w:szCs w:val="20"/>
        </w:rPr>
        <w:t>Ad</w:t>
      </w:r>
      <w:r w:rsidR="00015225">
        <w:rPr>
          <w:rFonts w:ascii="Helvetica" w:hAnsi="Helvetica" w:cs="Helvetica"/>
          <w:color w:val="000000"/>
          <w:sz w:val="20"/>
          <w:szCs w:val="20"/>
        </w:rPr>
        <w:t>dress</w:t>
      </w:r>
      <w:r>
        <w:rPr>
          <w:rFonts w:ascii="Helvetica" w:hAnsi="Helvetica" w:cs="Helvetica"/>
          <w:color w:val="000000"/>
          <w:sz w:val="20"/>
          <w:szCs w:val="20"/>
        </w:rPr>
        <w:t>]</w:t>
      </w:r>
    </w:p>
    <w:p w:rsidR="00CE5CC6" w:rsidRDefault="00CE5CC6">
      <w:pPr>
        <w:rPr>
          <w:rFonts w:ascii="Helvetica" w:hAnsi="Helvetica" w:cs="Helvetica"/>
          <w:color w:val="000000"/>
          <w:sz w:val="20"/>
          <w:szCs w:val="20"/>
        </w:rPr>
      </w:pPr>
    </w:p>
    <w:p w:rsidR="00CE5CC6" w:rsidRDefault="00CE5CC6">
      <w:pPr>
        <w:rPr>
          <w:rFonts w:ascii="Helvetica" w:hAnsi="Helvetica" w:cs="Helvetica"/>
          <w:color w:val="000000"/>
          <w:sz w:val="20"/>
          <w:szCs w:val="20"/>
        </w:rPr>
      </w:pPr>
      <w:r>
        <w:rPr>
          <w:rFonts w:ascii="Helvetica" w:hAnsi="Helvetica" w:cs="Helvetica"/>
          <w:color w:val="000000"/>
          <w:sz w:val="20"/>
          <w:szCs w:val="20"/>
        </w:rPr>
        <w:t>[Date]</w:t>
      </w:r>
    </w:p>
    <w:p w:rsidR="00CE5CC6" w:rsidRDefault="00CE5CC6">
      <w:pPr>
        <w:rPr>
          <w:rFonts w:ascii="Helvetica" w:hAnsi="Helvetica" w:cs="Helvetica"/>
          <w:color w:val="000000"/>
          <w:sz w:val="20"/>
          <w:szCs w:val="20"/>
        </w:rPr>
      </w:pPr>
    </w:p>
    <w:p w:rsidR="00CE5CC6" w:rsidRDefault="00CE5CC6" w:rsidP="006C7AA8">
      <w:pPr>
        <w:rPr>
          <w:rFonts w:ascii="Helvetica" w:hAnsi="Helvetica" w:cs="Helvetica"/>
          <w:color w:val="000000"/>
          <w:sz w:val="20"/>
          <w:szCs w:val="20"/>
        </w:rPr>
      </w:pPr>
      <w:r>
        <w:rPr>
          <w:rFonts w:ascii="Helvetica" w:hAnsi="Helvetica" w:cs="Helvetica"/>
          <w:color w:val="000000"/>
          <w:sz w:val="20"/>
          <w:szCs w:val="20"/>
        </w:rPr>
        <w:t xml:space="preserve">Dear </w:t>
      </w:r>
      <w:r w:rsidR="006C7AA8">
        <w:rPr>
          <w:rFonts w:ascii="Helvetica" w:hAnsi="Helvetica" w:cs="Helvetica"/>
          <w:color w:val="000000"/>
          <w:sz w:val="20"/>
          <w:szCs w:val="20"/>
        </w:rPr>
        <w:t xml:space="preserve">Dr. </w:t>
      </w:r>
      <w:r>
        <w:rPr>
          <w:rFonts w:ascii="Helvetica" w:hAnsi="Helvetica" w:cs="Helvetica"/>
          <w:color w:val="000000"/>
          <w:sz w:val="20"/>
          <w:szCs w:val="20"/>
        </w:rPr>
        <w:t xml:space="preserve">[Editor </w:t>
      </w:r>
      <w:proofErr w:type="gramStart"/>
      <w:r>
        <w:rPr>
          <w:rFonts w:ascii="Helvetica" w:hAnsi="Helvetica" w:cs="Helvetica"/>
          <w:color w:val="000000"/>
          <w:sz w:val="20"/>
          <w:szCs w:val="20"/>
        </w:rPr>
        <w:t>name</w:t>
      </w:r>
      <w:proofErr w:type="gramEnd"/>
      <w:r>
        <w:rPr>
          <w:rFonts w:ascii="Helvetica" w:hAnsi="Helvetica" w:cs="Helvetica"/>
          <w:color w:val="000000"/>
          <w:sz w:val="20"/>
          <w:szCs w:val="20"/>
        </w:rPr>
        <w:t xml:space="preserve">], </w:t>
      </w:r>
    </w:p>
    <w:p w:rsidR="00CE5CC6" w:rsidRDefault="00064203" w:rsidP="006C7AA8">
      <w:pPr>
        <w:rPr>
          <w:rFonts w:ascii="Helvetica" w:hAnsi="Helvetica" w:cs="Helvetica"/>
          <w:color w:val="000000"/>
          <w:sz w:val="20"/>
          <w:szCs w:val="20"/>
        </w:rPr>
      </w:pPr>
      <w:r>
        <w:rPr>
          <w:rFonts w:ascii="Helvetica" w:hAnsi="Helvetica" w:cs="Helvetica"/>
          <w:color w:val="000000"/>
          <w:sz w:val="20"/>
          <w:szCs w:val="20"/>
        </w:rPr>
        <w:t>I/We</w:t>
      </w:r>
      <w:r w:rsidR="003A3DAA">
        <w:rPr>
          <w:rFonts w:ascii="Helvetica" w:hAnsi="Helvetica" w:cs="Helvetica"/>
          <w:color w:val="000000"/>
          <w:sz w:val="20"/>
          <w:szCs w:val="20"/>
        </w:rPr>
        <w:t xml:space="preserve"> wish to submit a new manuscr</w:t>
      </w:r>
      <w:r w:rsidR="009B5B17">
        <w:rPr>
          <w:rFonts w:ascii="Helvetica" w:hAnsi="Helvetica" w:cs="Helvetica"/>
          <w:color w:val="000000"/>
          <w:sz w:val="20"/>
          <w:szCs w:val="20"/>
        </w:rPr>
        <w:t>ipt entitled “</w:t>
      </w:r>
      <w:r w:rsidR="009B5B17" w:rsidRPr="009B5B17">
        <w:rPr>
          <w:rFonts w:ascii="Helvetica" w:hAnsi="Helvetica" w:cs="Helvetica"/>
          <w:i/>
          <w:color w:val="000000"/>
          <w:sz w:val="20"/>
          <w:szCs w:val="20"/>
        </w:rPr>
        <w:t>Comprehensive optical and data management infrastructure for high-throughput light-sheet microscopy of whole mouse brains</w:t>
      </w:r>
      <w:r w:rsidR="003A3DAA">
        <w:rPr>
          <w:rFonts w:ascii="Helvetica" w:hAnsi="Helvetica" w:cs="Helvetica"/>
          <w:color w:val="000000"/>
          <w:sz w:val="20"/>
          <w:szCs w:val="20"/>
        </w:rPr>
        <w:t xml:space="preserve">” </w:t>
      </w:r>
      <w:r w:rsidR="009B5B17" w:rsidRPr="009B5B17">
        <w:rPr>
          <w:rFonts w:ascii="Helvetica" w:hAnsi="Helvetica" w:cs="Helvetica"/>
          <w:color w:val="000000"/>
          <w:sz w:val="20"/>
          <w:szCs w:val="20"/>
        </w:rPr>
        <w:t xml:space="preserve">which is being submitted for publication in the Journal of </w:t>
      </w:r>
      <w:r w:rsidR="009B5B17">
        <w:rPr>
          <w:rFonts w:ascii="Helvetica" w:hAnsi="Helvetica" w:cs="Helvetica"/>
          <w:color w:val="000000"/>
          <w:sz w:val="20"/>
          <w:szCs w:val="20"/>
          <w:lang w:val="ga-IE"/>
        </w:rPr>
        <w:t>Neurophotonics</w:t>
      </w:r>
      <w:r w:rsidR="003A3DAA">
        <w:rPr>
          <w:rFonts w:ascii="Helvetica" w:hAnsi="Helvetica" w:cs="Helvetica"/>
          <w:color w:val="000000"/>
          <w:sz w:val="20"/>
          <w:szCs w:val="20"/>
        </w:rPr>
        <w:t xml:space="preserve">. </w:t>
      </w:r>
    </w:p>
    <w:p w:rsidR="00682108" w:rsidRDefault="00682108" w:rsidP="00682108">
      <w:pPr>
        <w:rPr>
          <w:rFonts w:ascii="Helvetica" w:hAnsi="Helvetica" w:cs="Helvetica"/>
          <w:color w:val="000000"/>
          <w:sz w:val="20"/>
          <w:szCs w:val="20"/>
        </w:rPr>
      </w:pPr>
      <w:r>
        <w:rPr>
          <w:rFonts w:ascii="Helvetica" w:hAnsi="Helvetica" w:cs="Helvetica"/>
          <w:color w:val="000000"/>
          <w:sz w:val="20"/>
          <w:szCs w:val="20"/>
        </w:rPr>
        <w:t xml:space="preserve">In this paper, </w:t>
      </w:r>
      <w:r w:rsidR="00064203">
        <w:rPr>
          <w:rFonts w:ascii="Helvetica" w:hAnsi="Helvetica" w:cs="Helvetica"/>
          <w:color w:val="000000"/>
          <w:sz w:val="20"/>
          <w:szCs w:val="20"/>
        </w:rPr>
        <w:t>I/</w:t>
      </w:r>
      <w:r>
        <w:rPr>
          <w:rFonts w:ascii="Helvetica" w:hAnsi="Helvetica" w:cs="Helvetica"/>
          <w:color w:val="000000"/>
          <w:sz w:val="20"/>
          <w:szCs w:val="20"/>
        </w:rPr>
        <w:t xml:space="preserve">we report on </w:t>
      </w:r>
      <w:r w:rsidR="009B5B17">
        <w:rPr>
          <w:rFonts w:ascii="Helvetica" w:hAnsi="Helvetica" w:cs="Helvetica"/>
          <w:color w:val="000000"/>
          <w:sz w:val="20"/>
          <w:szCs w:val="20"/>
          <w:lang w:val="ga-IE"/>
        </w:rPr>
        <w:t>a comprehensive and streamlined framework for the acquisition of whole brain data sets with light-sheet microscopy</w:t>
      </w:r>
      <w:r>
        <w:rPr>
          <w:rFonts w:ascii="Helvetica" w:hAnsi="Helvetica" w:cs="Helvetica"/>
          <w:color w:val="000000"/>
          <w:sz w:val="20"/>
          <w:szCs w:val="20"/>
        </w:rPr>
        <w:t xml:space="preserve">. This is significant because __________.  The paper should be of interest to readers in the areas </w:t>
      </w:r>
      <w:proofErr w:type="gramStart"/>
      <w:r>
        <w:rPr>
          <w:rFonts w:ascii="Helvetica" w:hAnsi="Helvetica" w:cs="Helvetica"/>
          <w:color w:val="000000"/>
          <w:sz w:val="20"/>
          <w:szCs w:val="20"/>
        </w:rPr>
        <w:t xml:space="preserve">of </w:t>
      </w:r>
      <w:r w:rsidR="009B5B17">
        <w:rPr>
          <w:rFonts w:ascii="Helvetica" w:hAnsi="Helvetica" w:cs="Helvetica"/>
          <w:color w:val="000000"/>
          <w:sz w:val="20"/>
          <w:szCs w:val="20"/>
          <w:lang w:val="ga-IE"/>
        </w:rPr>
        <w:t>.....</w:t>
      </w:r>
      <w:bookmarkStart w:id="0" w:name="_GoBack"/>
      <w:bookmarkEnd w:id="0"/>
      <w:r>
        <w:rPr>
          <w:rFonts w:ascii="Helvetica" w:hAnsi="Helvetica" w:cs="Helvetica"/>
          <w:color w:val="000000"/>
          <w:sz w:val="20"/>
          <w:szCs w:val="20"/>
        </w:rPr>
        <w:t>.</w:t>
      </w:r>
      <w:proofErr w:type="gramEnd"/>
      <w:r>
        <w:rPr>
          <w:rFonts w:ascii="Helvetica" w:hAnsi="Helvetica" w:cs="Helvetica"/>
          <w:color w:val="000000"/>
          <w:sz w:val="20"/>
          <w:szCs w:val="20"/>
        </w:rPr>
        <w:t xml:space="preserve">  </w:t>
      </w:r>
    </w:p>
    <w:p w:rsidR="00682108" w:rsidRPr="009B5B17" w:rsidRDefault="00682108" w:rsidP="006C7AA8">
      <w:pPr>
        <w:rPr>
          <w:rFonts w:ascii="Helvetica" w:hAnsi="Helvetica" w:cs="Helvetica"/>
          <w:color w:val="000000"/>
          <w:sz w:val="20"/>
          <w:szCs w:val="20"/>
          <w:lang w:val="ga-IE"/>
        </w:rPr>
      </w:pPr>
      <w:r>
        <w:rPr>
          <w:rFonts w:ascii="Helvetica" w:hAnsi="Helvetica" w:cs="Helvetica"/>
          <w:color w:val="000000"/>
          <w:sz w:val="20"/>
          <w:szCs w:val="2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journal would be interested in it.]</w:t>
      </w:r>
      <w:r w:rsidR="009B5B17">
        <w:rPr>
          <w:rFonts w:ascii="Helvetica" w:hAnsi="Helvetica" w:cs="Helvetica"/>
          <w:color w:val="000000"/>
          <w:sz w:val="20"/>
          <w:szCs w:val="20"/>
          <w:lang w:val="ga-IE"/>
        </w:rPr>
        <w:t xml:space="preserve"> </w:t>
      </w:r>
      <w:r w:rsidR="009B5B17" w:rsidRPr="009B5B17">
        <w:rPr>
          <w:rFonts w:ascii="Helvetica" w:hAnsi="Helvetica" w:cs="Helvetica"/>
          <w:color w:val="000000"/>
          <w:sz w:val="20"/>
          <w:szCs w:val="20"/>
          <w:lang w:val="ga-IE"/>
        </w:rPr>
        <w:t xml:space="preserve">We believe this paper is of </w:t>
      </w:r>
      <w:r w:rsidR="009B5B17">
        <w:rPr>
          <w:rFonts w:ascii="Helvetica" w:hAnsi="Helvetica" w:cs="Helvetica"/>
          <w:color w:val="000000"/>
          <w:sz w:val="20"/>
          <w:szCs w:val="20"/>
          <w:lang w:val="ga-IE"/>
        </w:rPr>
        <w:t>Neurophotonics</w:t>
      </w:r>
      <w:r w:rsidR="009B5B17" w:rsidRPr="009B5B17">
        <w:rPr>
          <w:rFonts w:ascii="Helvetica" w:hAnsi="Helvetica" w:cs="Helvetica"/>
          <w:color w:val="000000"/>
          <w:sz w:val="20"/>
          <w:szCs w:val="20"/>
          <w:lang w:val="ga-IE"/>
        </w:rPr>
        <w:t xml:space="preserve"> standard, fits the scope of imaging applications in biomedical research and brings novel methodology in an area of broad interest.</w:t>
      </w:r>
    </w:p>
    <w:p w:rsidR="009B5B17" w:rsidRDefault="009B5B17" w:rsidP="009B5B17">
      <w:pPr>
        <w:rPr>
          <w:rFonts w:ascii="Helvetica" w:hAnsi="Helvetica" w:cs="Helvetica"/>
          <w:color w:val="000000"/>
          <w:sz w:val="20"/>
          <w:szCs w:val="20"/>
        </w:rPr>
      </w:pPr>
    </w:p>
    <w:p w:rsidR="009B5B17" w:rsidRDefault="009B5B17" w:rsidP="009B5B17">
      <w:pPr>
        <w:rPr>
          <w:rFonts w:ascii="Helvetica" w:hAnsi="Helvetica" w:cs="Helvetica"/>
          <w:color w:val="000000"/>
          <w:sz w:val="20"/>
          <w:szCs w:val="20"/>
        </w:rPr>
      </w:pPr>
    </w:p>
    <w:p w:rsidR="009B5B17" w:rsidRDefault="009B5B17" w:rsidP="009B5B17">
      <w:pPr>
        <w:rPr>
          <w:rFonts w:ascii="Helvetica" w:hAnsi="Helvetica" w:cs="Helvetica"/>
          <w:color w:val="000000"/>
          <w:sz w:val="20"/>
          <w:szCs w:val="20"/>
        </w:rPr>
      </w:pPr>
      <w:r>
        <w:rPr>
          <w:rFonts w:ascii="Helvetica" w:hAnsi="Helvetica" w:cs="Helvetica"/>
          <w:color w:val="000000"/>
          <w:sz w:val="20"/>
          <w:szCs w:val="20"/>
        </w:rPr>
        <w:t>I/We confirm that this work is original and has not been published elsewhere nor is it currently under consideration for publication elsewhere.</w:t>
      </w:r>
    </w:p>
    <w:p w:rsidR="009B5B17" w:rsidRDefault="009B5B17" w:rsidP="006C7AA8">
      <w:pPr>
        <w:rPr>
          <w:rFonts w:ascii="Helvetica" w:hAnsi="Helvetica" w:cs="Helvetica"/>
          <w:color w:val="000000"/>
          <w:sz w:val="20"/>
          <w:szCs w:val="20"/>
        </w:rPr>
      </w:pPr>
    </w:p>
    <w:p w:rsidR="009B5B17" w:rsidRDefault="009B5B17" w:rsidP="006C7AA8">
      <w:pPr>
        <w:rPr>
          <w:rFonts w:ascii="Helvetica" w:hAnsi="Helvetica" w:cs="Helvetica"/>
          <w:color w:val="000000"/>
          <w:sz w:val="20"/>
          <w:szCs w:val="20"/>
        </w:rPr>
      </w:pPr>
    </w:p>
    <w:p w:rsidR="006C7AA8" w:rsidRDefault="006C7AA8" w:rsidP="006C7AA8">
      <w:pPr>
        <w:rPr>
          <w:rFonts w:ascii="Helvetica" w:hAnsi="Helvetica" w:cs="Helvetica"/>
          <w:color w:val="000000"/>
          <w:sz w:val="20"/>
          <w:szCs w:val="20"/>
        </w:rPr>
      </w:pPr>
      <w:r>
        <w:rPr>
          <w:rFonts w:ascii="Helvetica" w:hAnsi="Helvetica" w:cs="Helvetica"/>
          <w:color w:val="000000"/>
          <w:sz w:val="20"/>
          <w:szCs w:val="20"/>
        </w:rPr>
        <w:t>Please address all correspondence concerning this manuscript to me at [email address].</w:t>
      </w:r>
    </w:p>
    <w:p w:rsidR="00CE5CC6" w:rsidRDefault="00A2172F" w:rsidP="006C7AA8">
      <w:pPr>
        <w:rPr>
          <w:rFonts w:ascii="Helvetica" w:hAnsi="Helvetica" w:cs="Helvetica"/>
          <w:color w:val="000000"/>
          <w:sz w:val="20"/>
          <w:szCs w:val="20"/>
        </w:rPr>
      </w:pPr>
      <w:r>
        <w:rPr>
          <w:rFonts w:ascii="Helvetica" w:hAnsi="Helvetica" w:cs="Helvetica"/>
          <w:color w:val="000000"/>
          <w:sz w:val="20"/>
          <w:szCs w:val="20"/>
        </w:rPr>
        <w:t>Thank you for your consideration of this manuscript.</w:t>
      </w:r>
      <w:r w:rsidR="006C7AA8">
        <w:rPr>
          <w:rFonts w:ascii="Helvetica" w:hAnsi="Helvetica" w:cs="Helvetica"/>
          <w:color w:val="000000"/>
          <w:sz w:val="20"/>
          <w:szCs w:val="20"/>
        </w:rPr>
        <w:t xml:space="preserve"> </w:t>
      </w:r>
    </w:p>
    <w:p w:rsidR="009B5B17" w:rsidRDefault="009B5B17" w:rsidP="006C7AA8">
      <w:pPr>
        <w:rPr>
          <w:rFonts w:ascii="Helvetica" w:hAnsi="Helvetica" w:cs="Helvetica"/>
          <w:color w:val="000000"/>
          <w:sz w:val="20"/>
          <w:szCs w:val="20"/>
        </w:rPr>
      </w:pPr>
      <w:r w:rsidRPr="009B5B17">
        <w:rPr>
          <w:rFonts w:ascii="Helvetica" w:hAnsi="Helvetica" w:cs="Helvetica"/>
          <w:color w:val="000000"/>
          <w:sz w:val="20"/>
          <w:szCs w:val="20"/>
        </w:rPr>
        <w:t xml:space="preserve">Yours faithfully, </w:t>
      </w:r>
    </w:p>
    <w:p w:rsidR="009B5B17" w:rsidRDefault="009B5B17" w:rsidP="006C7AA8">
      <w:pPr>
        <w:rPr>
          <w:rFonts w:ascii="Helvetica" w:hAnsi="Helvetica" w:cs="Helvetica"/>
          <w:color w:val="000000"/>
          <w:sz w:val="20"/>
          <w:szCs w:val="20"/>
        </w:rPr>
      </w:pPr>
    </w:p>
    <w:p w:rsidR="00CE5CC6" w:rsidRDefault="00CE5CC6" w:rsidP="006C7AA8">
      <w:r>
        <w:rPr>
          <w:rFonts w:ascii="Helvetica" w:hAnsi="Helvetica" w:cs="Helvetica"/>
          <w:color w:val="000000"/>
          <w:sz w:val="20"/>
          <w:szCs w:val="20"/>
        </w:rPr>
        <w:t>[Your name]</w:t>
      </w:r>
    </w:p>
    <w:sectPr w:rsidR="00CE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15225"/>
    <w:rsid w:val="00064203"/>
    <w:rsid w:val="002D7DE0"/>
    <w:rsid w:val="00323015"/>
    <w:rsid w:val="003A3DAA"/>
    <w:rsid w:val="006722CB"/>
    <w:rsid w:val="00682108"/>
    <w:rsid w:val="006C7AA8"/>
    <w:rsid w:val="008D39DD"/>
    <w:rsid w:val="009B5B17"/>
    <w:rsid w:val="00A0762E"/>
    <w:rsid w:val="00A1474F"/>
    <w:rsid w:val="00A2172F"/>
    <w:rsid w:val="00BA440D"/>
    <w:rsid w:val="00CE5CC6"/>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64716-D3F8-42E1-941A-F5A48D39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ga-IE" w:eastAsia="ga-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cp:lastModifiedBy>Caroline</cp:lastModifiedBy>
  <cp:revision>3</cp:revision>
  <dcterms:created xsi:type="dcterms:W3CDTF">2015-02-18T16:30:00Z</dcterms:created>
  <dcterms:modified xsi:type="dcterms:W3CDTF">2015-02-18T16:38:00Z</dcterms:modified>
</cp:coreProperties>
</file>